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7254" w14:textId="62FC8FDB" w:rsidR="00911963" w:rsidRPr="00AE007D" w:rsidRDefault="00911963" w:rsidP="00911963">
      <w:pPr>
        <w:jc w:val="center"/>
        <w:rPr>
          <w:rFonts w:cstheme="minorHAnsi"/>
          <w:b/>
          <w:bCs/>
        </w:rPr>
      </w:pPr>
      <w:r w:rsidRPr="00AE007D">
        <w:rPr>
          <w:rFonts w:cstheme="minorHAnsi"/>
          <w:b/>
          <w:bCs/>
        </w:rPr>
        <w:t>Data for A Systematic Review of Gender Differences in Socioeconomic Outcomes of Physical Attractiveness in Labor Markets</w:t>
      </w:r>
    </w:p>
    <w:p w14:paraId="1BE2A8A7" w14:textId="616CD300" w:rsidR="00911963" w:rsidRPr="00AE007D" w:rsidRDefault="00911963" w:rsidP="00911963">
      <w:pPr>
        <w:rPr>
          <w:rFonts w:cstheme="minorHAnsi"/>
          <w:b/>
          <w:bCs/>
          <w:i/>
          <w:iCs/>
        </w:rPr>
      </w:pPr>
    </w:p>
    <w:p w14:paraId="4751940A" w14:textId="1FA90FB0" w:rsidR="00911963" w:rsidRPr="00AE007D" w:rsidRDefault="00911963" w:rsidP="00911963">
      <w:pPr>
        <w:rPr>
          <w:rFonts w:cstheme="minorHAnsi"/>
        </w:rPr>
      </w:pPr>
      <w:r w:rsidRPr="00AE007D">
        <w:rPr>
          <w:rFonts w:cstheme="minorHAnsi"/>
        </w:rPr>
        <w:t xml:space="preserve">For more information, please refer to the publication based on these data: </w:t>
      </w:r>
    </w:p>
    <w:p w14:paraId="041DBCF2" w14:textId="17299949" w:rsidR="00911963" w:rsidRPr="00AE007D" w:rsidRDefault="00911963" w:rsidP="00911963">
      <w:pPr>
        <w:rPr>
          <w:rFonts w:cstheme="minorHAnsi"/>
        </w:rPr>
      </w:pPr>
      <w:r w:rsidRPr="00AE007D">
        <w:rPr>
          <w:rFonts w:cstheme="minorHAnsi"/>
        </w:rPr>
        <w:t>Kukkonen, I.</w:t>
      </w:r>
      <w:r w:rsidRPr="00AE007D">
        <w:rPr>
          <w:rFonts w:cstheme="minorHAnsi"/>
          <w:vertAlign w:val="superscript"/>
        </w:rPr>
        <w:t>1</w:t>
      </w:r>
      <w:r w:rsidRPr="00AE007D">
        <w:rPr>
          <w:rFonts w:cstheme="minorHAnsi"/>
        </w:rPr>
        <w:t xml:space="preserve">, Pajunen, T., Sarpila, O., and Åberg, E. (2023) Is Beauty-based Inequality Gendered? A Systematic Review of Gender Differences in Socioeconomic Outcomes of Physical Attractiveness in Labor Markets. </w:t>
      </w:r>
      <w:r w:rsidRPr="00AE007D">
        <w:rPr>
          <w:rFonts w:cstheme="minorHAnsi"/>
          <w:i/>
          <w:iCs/>
        </w:rPr>
        <w:t>European Societies, forthcoming</w:t>
      </w:r>
      <w:r w:rsidRPr="00AE007D">
        <w:rPr>
          <w:rFonts w:cstheme="minorHAnsi"/>
        </w:rPr>
        <w:t xml:space="preserve">. </w:t>
      </w:r>
    </w:p>
    <w:p w14:paraId="703C1CA4" w14:textId="4D23A57B" w:rsidR="00911963" w:rsidRPr="00AE007D" w:rsidRDefault="00911963" w:rsidP="00911963">
      <w:pPr>
        <w:rPr>
          <w:rFonts w:cstheme="minorHAnsi"/>
        </w:rPr>
      </w:pPr>
    </w:p>
    <w:p w14:paraId="69C6B6C5" w14:textId="07D69362" w:rsidR="00911963" w:rsidRPr="00AE007D" w:rsidRDefault="00911963">
      <w:pPr>
        <w:rPr>
          <w:rFonts w:cstheme="minorHAnsi"/>
        </w:rPr>
      </w:pPr>
      <w:r w:rsidRPr="00AE007D">
        <w:rPr>
          <w:rFonts w:cstheme="minorHAnsi"/>
          <w:vertAlign w:val="superscript"/>
        </w:rPr>
        <w:t>1</w:t>
      </w:r>
      <w:r w:rsidRPr="00AE007D">
        <w:rPr>
          <w:rFonts w:cstheme="minorHAnsi"/>
        </w:rPr>
        <w:t xml:space="preserve">Corresponding author, </w:t>
      </w:r>
      <w:r w:rsidRPr="00AE007D">
        <w:rPr>
          <w:rFonts w:cstheme="minorHAnsi"/>
        </w:rPr>
        <w:fldChar w:fldCharType="begin"/>
      </w:r>
      <w:ins w:id="0" w:author="Iida Kukkonen" w:date="2023-04-12T13:23:00Z">
        <w:r w:rsidRPr="00AE007D">
          <w:rPr>
            <w:rFonts w:cstheme="minorHAnsi"/>
          </w:rPr>
          <w:instrText xml:space="preserve"> HYPERLINK "mailto:</w:instrText>
        </w:r>
      </w:ins>
      <w:r w:rsidRPr="00AE007D">
        <w:rPr>
          <w:rFonts w:cstheme="minorHAnsi"/>
        </w:rPr>
        <w:instrText>iltkuk@utu.fi</w:instrText>
      </w:r>
      <w:ins w:id="1" w:author="Iida Kukkonen" w:date="2023-04-12T13:23:00Z">
        <w:r w:rsidRPr="00AE007D">
          <w:rPr>
            <w:rFonts w:cstheme="minorHAnsi"/>
          </w:rPr>
          <w:instrText xml:space="preserve">" </w:instrText>
        </w:r>
      </w:ins>
      <w:r w:rsidRPr="00AE007D">
        <w:rPr>
          <w:rFonts w:cstheme="minorHAnsi"/>
        </w:rPr>
      </w:r>
      <w:r w:rsidRPr="00AE007D">
        <w:rPr>
          <w:rFonts w:cstheme="minorHAnsi"/>
        </w:rPr>
        <w:fldChar w:fldCharType="separate"/>
      </w:r>
      <w:r w:rsidRPr="00AE007D">
        <w:rPr>
          <w:rStyle w:val="Hyperlinkki"/>
          <w:rFonts w:cstheme="minorHAnsi"/>
        </w:rPr>
        <w:t>iltkuk@utu.fi</w:t>
      </w:r>
      <w:r w:rsidRPr="00AE007D">
        <w:rPr>
          <w:rFonts w:cstheme="minorHAnsi"/>
        </w:rPr>
        <w:fldChar w:fldCharType="end"/>
      </w:r>
    </w:p>
    <w:p w14:paraId="7FD46595" w14:textId="451C82C6" w:rsidR="00911963" w:rsidRPr="00AE007D" w:rsidRDefault="00911963">
      <w:pPr>
        <w:rPr>
          <w:rFonts w:cstheme="minorHAnsi"/>
        </w:rPr>
      </w:pPr>
    </w:p>
    <w:p w14:paraId="5EC34165" w14:textId="77777777" w:rsidR="00911963" w:rsidRPr="00AE007D" w:rsidRDefault="00911963">
      <w:pPr>
        <w:rPr>
          <w:rFonts w:cstheme="minorHAnsi"/>
          <w:b/>
          <w:bCs/>
          <w:i/>
          <w:iCs/>
        </w:rPr>
      </w:pPr>
    </w:p>
    <w:p w14:paraId="71D1AEE8" w14:textId="526744B2" w:rsidR="00911963" w:rsidRPr="00AE007D" w:rsidRDefault="00911963">
      <w:pPr>
        <w:rPr>
          <w:rFonts w:cstheme="minorHAnsi"/>
          <w:b/>
          <w:bCs/>
          <w:i/>
          <w:iCs/>
        </w:rPr>
      </w:pPr>
      <w:r w:rsidRPr="00AE007D">
        <w:rPr>
          <w:rFonts w:cstheme="minorHAnsi"/>
          <w:b/>
          <w:bCs/>
          <w:i/>
          <w:iCs/>
        </w:rPr>
        <w:t>Codebook</w:t>
      </w:r>
    </w:p>
    <w:p w14:paraId="3B03AAF1" w14:textId="0ED5D6BD" w:rsidR="007D0359" w:rsidRPr="00AE007D" w:rsidRDefault="007D0359">
      <w:pPr>
        <w:rPr>
          <w:rFonts w:cstheme="minorHAnsi"/>
          <w:vertAlign w:val="superscript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id_no:</w:t>
      </w:r>
      <w:r w:rsidRPr="00AE007D">
        <w:rPr>
          <w:rFonts w:cstheme="minorHAnsi"/>
        </w:rPr>
        <w:t xml:space="preserve"> ID number given to study</w:t>
      </w:r>
    </w:p>
    <w:p w14:paraId="1F63E12C" w14:textId="00C3C7D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1=Abramowitz, I. A., &amp; O’Grady, K. E. (1991).</w:t>
      </w:r>
    </w:p>
    <w:p w14:paraId="144C2BAF" w14:textId="25486E3B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2=Andreoni, J., &amp; Petrie, R. (2008).</w:t>
      </w:r>
    </w:p>
    <w:p w14:paraId="03D033A7" w14:textId="79E8CA6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3=Anýžová, P., &amp; Matějů, P. (2018).</w:t>
      </w:r>
    </w:p>
    <w:p w14:paraId="51798603" w14:textId="699EB67E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4=Benzeval, M., Green, M. J., &amp; Macintyre, S. (2013).</w:t>
      </w:r>
    </w:p>
    <w:p w14:paraId="11E796AC" w14:textId="119B945D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5=Berggren, N., Jordahl, H., &amp; Poutvaara, P. (2010).</w:t>
      </w:r>
    </w:p>
    <w:p w14:paraId="212764DE" w14:textId="02FF8B6A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6=Biddle, J. E., &amp; Hamermesh, D. S. (1998).</w:t>
      </w:r>
    </w:p>
    <w:p w14:paraId="0A558B43" w14:textId="69E4F104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7=Bóo, F. L., Rossi, M. A., &amp; Urzúa, S. S. (2013).</w:t>
      </w:r>
    </w:p>
    <w:p w14:paraId="4AD60027" w14:textId="69C3578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8=Cash, T. F., &amp; Kilcullen, R. N. (1985).</w:t>
      </w:r>
    </w:p>
    <w:p w14:paraId="75C899BA" w14:textId="702889C3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9=Cash, T. F., Gillen, B., &amp; Burns, D. S. (1977).</w:t>
      </w:r>
    </w:p>
    <w:p w14:paraId="41064A8B" w14:textId="71ED9C80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10=Chiang, C. I., &amp; Saw, Y. L. (2018).</w:t>
      </w:r>
    </w:p>
    <w:p w14:paraId="5F659D48" w14:textId="00879BCB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11=Chiao, J. Y., Bowman, N. E., &amp; Gill, H. (2008).</w:t>
      </w:r>
    </w:p>
    <w:p w14:paraId="0769B93F" w14:textId="0E3B672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12=Deng, W., Li, D., &amp; Zhou, D. (2019).</w:t>
      </w:r>
    </w:p>
    <w:p w14:paraId="2354281B" w14:textId="7523B84E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13=Deryugina, T., &amp; Shurchkov, O. (2015).</w:t>
      </w:r>
    </w:p>
    <w:p w14:paraId="238448CC" w14:textId="3D172824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14=Doorley, K., &amp; Sierminska, E. (2015).</w:t>
      </w:r>
    </w:p>
    <w:p w14:paraId="2C0C4EEC" w14:textId="0A345FA8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15=French, M. T. (2002).</w:t>
      </w:r>
    </w:p>
    <w:p w14:paraId="7E417267" w14:textId="23C65686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16=Frieze, I. H., Olson, J. E., &amp; Russell, J. (1991).</w:t>
      </w:r>
    </w:p>
    <w:p w14:paraId="2C9984DB" w14:textId="04839FF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17=Fruhen, L. S., Watkins, C. D., &amp; Jones, B. C. (2015).</w:t>
      </w:r>
    </w:p>
    <w:p w14:paraId="17B60D61" w14:textId="186FE9D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18=Gehrsitz, M. (2014).</w:t>
      </w:r>
    </w:p>
    <w:p w14:paraId="376A200F" w14:textId="409A302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19=Geiler, P., Renneboog, L., &amp; Zhao, Y. (2018).</w:t>
      </w:r>
    </w:p>
    <w:p w14:paraId="67BECEC1" w14:textId="080516B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20=Geys, B. (2013).</w:t>
      </w:r>
    </w:p>
    <w:p w14:paraId="3319DEF3" w14:textId="4A99BD3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21=Hamermesh, D. S., &amp; Biddle, J. E. (1994).</w:t>
      </w:r>
    </w:p>
    <w:p w14:paraId="24BD6429" w14:textId="0B77A3C8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22=Harper, B. (2000).</w:t>
      </w:r>
    </w:p>
    <w:p w14:paraId="07FAB99E" w14:textId="41B95181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23=Heilman, M. E., &amp; Saruwatari, L. R. (1979).</w:t>
      </w:r>
    </w:p>
    <w:p w14:paraId="42662BF0" w14:textId="1789D399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24=Heilman, M. E., &amp; Stopeck, M. H. (1985).</w:t>
      </w:r>
    </w:p>
    <w:p w14:paraId="5D230C9B" w14:textId="6D709040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25=Jackson, L. A. (1983).</w:t>
      </w:r>
    </w:p>
    <w:p w14:paraId="47DC4416" w14:textId="44AD5C0B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26=Jäckle, S., &amp; Metz, T. (2017).</w:t>
      </w:r>
    </w:p>
    <w:p w14:paraId="1CDB6479" w14:textId="2237AF38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27=Jawahar, I. M., &amp; Mattsson, J. (2005).</w:t>
      </w:r>
    </w:p>
    <w:p w14:paraId="4A17CA0D" w14:textId="21C002B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28=Jenq, C., Pan, J., &amp; Theseira, W. (2015).</w:t>
      </w:r>
    </w:p>
    <w:p w14:paraId="14917C60" w14:textId="253F9263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29=Johnson, S. K., Podratz, K. E., Dipboye, R. L., &amp; Gibbons, E. (2010).</w:t>
      </w:r>
    </w:p>
    <w:p w14:paraId="0DC4B3CF" w14:textId="282AB093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30=Judge, T. A., Hurst, C., &amp; Simon, L. S. (2009).</w:t>
      </w:r>
    </w:p>
    <w:p w14:paraId="0B69079A" w14:textId="003A791B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31=Kanazawa, S., &amp; Still, M. C. (2018).</w:t>
      </w:r>
    </w:p>
    <w:p w14:paraId="7F7E6872" w14:textId="0DED38E0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32=King, A., &amp; Leigh, A. (2009).</w:t>
      </w:r>
    </w:p>
    <w:p w14:paraId="70EA2B8F" w14:textId="3464F51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33=Kraft, P. (2012). (Study 1)</w:t>
      </w:r>
    </w:p>
    <w:p w14:paraId="30DF8A5D" w14:textId="445B8AE2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lastRenderedPageBreak/>
        <w:t>34=Kraft, P. (2012). (Study 2)</w:t>
      </w:r>
    </w:p>
    <w:p w14:paraId="4915ED96" w14:textId="1EB63F83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35=Lee, M., Pitesa, M., Pillutla, M. M., &amp; Thau, S. (2018).</w:t>
      </w:r>
    </w:p>
    <w:p w14:paraId="19ED8F2F" w14:textId="70C9AA8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36=Lee, S., Pitesa, M., Pillutla, M., &amp; Thau, S. (2015).</w:t>
      </w:r>
    </w:p>
    <w:p w14:paraId="507A4A4C" w14:textId="20468FDC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37=Lev-On, A., &amp; Waismel-Manor, I. (2016).</w:t>
      </w:r>
    </w:p>
    <w:p w14:paraId="3AE82D37" w14:textId="671EE666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38=Lutz, G. (2010).</w:t>
      </w:r>
    </w:p>
    <w:p w14:paraId="518465C9" w14:textId="05A04F0B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39=Lynn, M., &amp; Simons, T. (2000).</w:t>
      </w:r>
    </w:p>
    <w:p w14:paraId="76771F12" w14:textId="4812603D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40=Marlowe, C. M., Schneider, S. L., &amp; Nelson, C. E. (1996).</w:t>
      </w:r>
    </w:p>
    <w:p w14:paraId="5B43054D" w14:textId="7E3C29F6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41=Maurer-Fazio, M., &amp; Lei, L. (2015).</w:t>
      </w:r>
    </w:p>
    <w:p w14:paraId="73A18C56" w14:textId="7F44C72A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42=Mavisakalyan, A. (2018).</w:t>
      </w:r>
    </w:p>
    <w:p w14:paraId="4DB7E6BE" w14:textId="7BA99920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43=Nicklin, J. M., &amp; Roch, S. G. (2008).</w:t>
      </w:r>
    </w:p>
    <w:p w14:paraId="4B62E7DF" w14:textId="0859A88F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44=Oreffice, S., &amp; Quintana-Domeque, C. (2016).</w:t>
      </w:r>
    </w:p>
    <w:p w14:paraId="7968A6C1" w14:textId="1F3AA7BF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45=Parrett, M. (2015).</w:t>
      </w:r>
    </w:p>
    <w:p w14:paraId="223C455D" w14:textId="080809B3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46=Patacchini, E., Ragusa, G., &amp; Zenou, Y. (2015).</w:t>
      </w:r>
    </w:p>
    <w:p w14:paraId="470D73E9" w14:textId="4C1FD0D8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47=Patel, P. C., &amp; Wolfe, M. T. (2019).</w:t>
      </w:r>
    </w:p>
    <w:p w14:paraId="1918CDED" w14:textId="213B1D91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48=Paustian-Underdahl, S. C., &amp; Walker, L. S. (2016).</w:t>
      </w:r>
    </w:p>
    <w:p w14:paraId="1BEA7A55" w14:textId="716AE87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49=Poutvaara, P., Jordahl, H., &amp; Berggren, N. (2009).</w:t>
      </w:r>
    </w:p>
    <w:p w14:paraId="4B683D96" w14:textId="0FA78181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50=Robins, P. K., Homer, J. F., &amp; French, M. T. (2011).</w:t>
      </w:r>
    </w:p>
    <w:p w14:paraId="633F2C6D" w14:textId="6BA82106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51=Rooth, D. O. (2009).</w:t>
      </w:r>
    </w:p>
    <w:p w14:paraId="321707B3" w14:textId="439CEFF1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52=Roszell, P., Kennedy, D., &amp; Grabb, E. (1989).</w:t>
      </w:r>
    </w:p>
    <w:p w14:paraId="67DDE2A6" w14:textId="0231E769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53=Ruffle, B. J., &amp; Shtudiner, Z. E. (2014).</w:t>
      </w:r>
    </w:p>
    <w:p w14:paraId="0EA6C7C5" w14:textId="192A7ABA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54=Ryabov, I. (2019).</w:t>
      </w:r>
    </w:p>
    <w:p w14:paraId="5856B010" w14:textId="274B3E05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55=Sala, E., Terraneo, M., Lucchini, M., &amp; Knies, G. (2013).</w:t>
      </w:r>
    </w:p>
    <w:p w14:paraId="62B8C0EB" w14:textId="187BD1B0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56=Shahani-Denning, C., Dudhat, P., Tevet, R., &amp; Andreoli, N. (2010).</w:t>
      </w:r>
    </w:p>
    <w:p w14:paraId="4B35645E" w14:textId="55BBDEA7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57=Sigelman, C. K., Sigelman, L., Thomas, D. B., &amp; Ribich, F. D. (1986).</w:t>
      </w:r>
    </w:p>
    <w:p w14:paraId="14572484" w14:textId="4080AD3F" w:rsidR="002465DC" w:rsidRPr="00AE007D" w:rsidRDefault="002465DC" w:rsidP="002465DC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58=Wong, J. S., &amp; Penner, A. M. (2016).</w:t>
      </w:r>
    </w:p>
    <w:p w14:paraId="0D2485A3" w14:textId="0C44FDD5" w:rsidR="00FE28E2" w:rsidRPr="00AE007D" w:rsidRDefault="007D0359">
      <w:pPr>
        <w:rPr>
          <w:rFonts w:cstheme="minorHAnsi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co</w:t>
      </w:r>
      <w:r w:rsidR="00AE007D" w:rsidRPr="00AE007D">
        <w:rPr>
          <w:rFonts w:cstheme="minorHAnsi"/>
          <w:b/>
          <w:bCs/>
        </w:rPr>
        <w:t>nt</w:t>
      </w:r>
      <w:r w:rsidRPr="00AE007D">
        <w:rPr>
          <w:rFonts w:cstheme="minorHAnsi"/>
          <w:b/>
          <w:bCs/>
        </w:rPr>
        <w:t>:</w:t>
      </w:r>
      <w:r w:rsidRPr="00AE007D">
        <w:rPr>
          <w:rFonts w:cstheme="minorHAnsi"/>
        </w:rPr>
        <w:t xml:space="preserve"> Where study was conducted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1=North America</w:t>
      </w:r>
      <w:r w:rsidRPr="00AE007D">
        <w:rPr>
          <w:rFonts w:cstheme="minorHAnsi"/>
          <w:i/>
          <w:iCs/>
        </w:rPr>
        <w:br/>
        <w:t>2=Europe</w:t>
      </w:r>
      <w:r w:rsidRPr="00AE007D">
        <w:rPr>
          <w:rFonts w:cstheme="minorHAnsi"/>
          <w:i/>
          <w:iCs/>
        </w:rPr>
        <w:br/>
        <w:t>3=Asia</w:t>
      </w:r>
      <w:r w:rsidRPr="00AE007D">
        <w:rPr>
          <w:rFonts w:cstheme="minorHAnsi"/>
          <w:i/>
          <w:iCs/>
        </w:rPr>
        <w:br/>
        <w:t>4=Other</w:t>
      </w:r>
    </w:p>
    <w:p w14:paraId="2C89CE42" w14:textId="3DBA8C9F" w:rsidR="007D0359" w:rsidRPr="00AE007D" w:rsidRDefault="007D0359">
      <w:pPr>
        <w:rPr>
          <w:rFonts w:cstheme="minorHAnsi"/>
        </w:rPr>
      </w:pPr>
    </w:p>
    <w:p w14:paraId="38B19704" w14:textId="5C007429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year:</w:t>
      </w:r>
      <w:r w:rsidRPr="00AE007D">
        <w:rPr>
          <w:rFonts w:cstheme="minorHAnsi"/>
        </w:rPr>
        <w:t xml:space="preserve"> Year of publication of the study</w:t>
      </w:r>
    </w:p>
    <w:p w14:paraId="18754162" w14:textId="54EA1DD0" w:rsidR="007D0359" w:rsidRPr="00AE007D" w:rsidRDefault="007D0359">
      <w:pPr>
        <w:rPr>
          <w:rFonts w:cstheme="minorHAnsi"/>
        </w:rPr>
      </w:pPr>
    </w:p>
    <w:p w14:paraId="34868ACE" w14:textId="6DA54FE9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studytype:</w:t>
      </w:r>
      <w:r w:rsidRPr="00AE007D">
        <w:rPr>
          <w:rFonts w:cstheme="minorHAnsi"/>
        </w:rPr>
        <w:t xml:space="preserve"> Type of study</w:t>
      </w:r>
    </w:p>
    <w:p w14:paraId="1412DAD5" w14:textId="33A7F1BB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1=Cross-sectional</w:t>
      </w:r>
    </w:p>
    <w:p w14:paraId="2481F823" w14:textId="51951467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2=Longitudinal</w:t>
      </w:r>
    </w:p>
    <w:p w14:paraId="53C40BBD" w14:textId="09508631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3=Lab experiment</w:t>
      </w:r>
    </w:p>
    <w:p w14:paraId="3431330E" w14:textId="64F0A210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4=Field experiment</w:t>
      </w:r>
    </w:p>
    <w:p w14:paraId="5539D516" w14:textId="77777777" w:rsidR="007D0359" w:rsidRPr="00AE007D" w:rsidRDefault="007D0359">
      <w:pPr>
        <w:rPr>
          <w:rFonts w:cstheme="minorHAnsi"/>
        </w:rPr>
      </w:pPr>
    </w:p>
    <w:p w14:paraId="4934CBC4" w14:textId="27E5E83E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outcome:</w:t>
      </w:r>
      <w:r w:rsidRPr="00AE007D">
        <w:rPr>
          <w:rFonts w:cstheme="minorHAnsi"/>
        </w:rPr>
        <w:t xml:space="preserve"> Type of outcome </w:t>
      </w:r>
    </w:p>
    <w:p w14:paraId="29885A51" w14:textId="26F35A6F" w:rsidR="007D0359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1=Money</w:t>
      </w:r>
      <w:r w:rsidRPr="00AE007D">
        <w:rPr>
          <w:rFonts w:cstheme="minorHAnsi"/>
          <w:i/>
          <w:iCs/>
        </w:rPr>
        <w:br/>
        <w:t>2=Hiring</w:t>
      </w:r>
      <w:r w:rsidRPr="00AE007D">
        <w:rPr>
          <w:rFonts w:cstheme="minorHAnsi"/>
          <w:i/>
          <w:iCs/>
        </w:rPr>
        <w:br/>
        <w:t>3=Votes</w:t>
      </w:r>
      <w:r w:rsidRPr="00AE007D">
        <w:rPr>
          <w:rFonts w:cstheme="minorHAnsi"/>
          <w:i/>
          <w:iCs/>
        </w:rPr>
        <w:br/>
        <w:t>4=Other</w:t>
      </w:r>
    </w:p>
    <w:p w14:paraId="60E11B94" w14:textId="77777777" w:rsidR="00142367" w:rsidRDefault="00142367">
      <w:pPr>
        <w:rPr>
          <w:rFonts w:cstheme="minorHAnsi"/>
          <w:i/>
          <w:iCs/>
        </w:rPr>
      </w:pPr>
    </w:p>
    <w:p w14:paraId="744C21A4" w14:textId="77777777" w:rsidR="00142367" w:rsidRPr="00AE007D" w:rsidRDefault="00142367" w:rsidP="00142367">
      <w:pPr>
        <w:rPr>
          <w:rFonts w:cstheme="minorHAnsi"/>
        </w:rPr>
      </w:pPr>
      <w:r w:rsidRPr="00AE007D">
        <w:rPr>
          <w:rFonts w:cstheme="minorHAnsi"/>
          <w:b/>
          <w:bCs/>
        </w:rPr>
        <w:t xml:space="preserve">ratingbase: </w:t>
      </w:r>
      <w:r w:rsidRPr="00AE007D">
        <w:rPr>
          <w:rFonts w:cstheme="minorHAnsi"/>
        </w:rPr>
        <w:t>Basis of the attractiveness rating</w:t>
      </w:r>
    </w:p>
    <w:p w14:paraId="27B3797B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lastRenderedPageBreak/>
        <w:t>1=Digitally generated or edited photo</w:t>
      </w:r>
    </w:p>
    <w:p w14:paraId="2B48228D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2=Real-life encounter</w:t>
      </w:r>
    </w:p>
    <w:p w14:paraId="09623DEA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3=Facial photograph of a real person</w:t>
      </w:r>
    </w:p>
    <w:p w14:paraId="18EDE073" w14:textId="77777777" w:rsidR="00142367" w:rsidRPr="00AE007D" w:rsidRDefault="00142367" w:rsidP="00142367">
      <w:pPr>
        <w:rPr>
          <w:rFonts w:cstheme="minorHAnsi"/>
          <w:b/>
          <w:bCs/>
        </w:rPr>
      </w:pPr>
      <w:r w:rsidRPr="00AE007D">
        <w:rPr>
          <w:rFonts w:cstheme="minorHAnsi"/>
          <w:i/>
          <w:iCs/>
        </w:rPr>
        <w:t>4=Other or multiple types</w:t>
      </w:r>
      <w:r w:rsidRPr="00AE007D">
        <w:rPr>
          <w:rFonts w:cstheme="minorHAnsi"/>
          <w:b/>
          <w:bCs/>
        </w:rPr>
        <w:br/>
      </w:r>
    </w:p>
    <w:p w14:paraId="78C85638" w14:textId="77777777" w:rsidR="00142367" w:rsidRPr="00AE007D" w:rsidRDefault="00142367" w:rsidP="00142367">
      <w:pPr>
        <w:rPr>
          <w:rFonts w:cstheme="minorHAnsi"/>
        </w:rPr>
      </w:pPr>
      <w:r w:rsidRPr="00AE007D">
        <w:rPr>
          <w:rFonts w:cstheme="minorHAnsi"/>
          <w:b/>
          <w:bCs/>
        </w:rPr>
        <w:t xml:space="preserve">raters: </w:t>
      </w:r>
      <w:r w:rsidRPr="00AE007D">
        <w:rPr>
          <w:rFonts w:cstheme="minorHAnsi"/>
        </w:rPr>
        <w:t>Pool of raters</w:t>
      </w:r>
    </w:p>
    <w:p w14:paraId="38A09642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 xml:space="preserve">1=Students </w:t>
      </w:r>
    </w:p>
    <w:p w14:paraId="03B13BD2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2=Interviewer</w:t>
      </w:r>
    </w:p>
    <w:p w14:paraId="41509299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3=Diverse</w:t>
      </w:r>
    </w:p>
    <w:p w14:paraId="4B14D0F9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4=Other or multiple</w:t>
      </w:r>
    </w:p>
    <w:p w14:paraId="78A1AEAE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5=N/A</w:t>
      </w:r>
    </w:p>
    <w:p w14:paraId="6DB73B53" w14:textId="77777777" w:rsidR="00142367" w:rsidRPr="00AE007D" w:rsidRDefault="00142367" w:rsidP="00142367">
      <w:pPr>
        <w:rPr>
          <w:rFonts w:cstheme="minorHAnsi"/>
        </w:rPr>
      </w:pPr>
    </w:p>
    <w:p w14:paraId="296BD192" w14:textId="77777777" w:rsidR="00142367" w:rsidRPr="00AE007D" w:rsidRDefault="00142367" w:rsidP="00142367">
      <w:pPr>
        <w:rPr>
          <w:rFonts w:cstheme="minorHAnsi"/>
        </w:rPr>
      </w:pPr>
      <w:r w:rsidRPr="00AE007D">
        <w:rPr>
          <w:rFonts w:cstheme="minorHAnsi"/>
          <w:b/>
          <w:bCs/>
        </w:rPr>
        <w:t>ratings:</w:t>
      </w:r>
      <w:r w:rsidRPr="00AE007D">
        <w:rPr>
          <w:rFonts w:cstheme="minorHAnsi"/>
        </w:rPr>
        <w:t xml:space="preserve"> Number of ratings for each rated image or person</w:t>
      </w:r>
      <w:r w:rsidRPr="00AE007D">
        <w:rPr>
          <w:rFonts w:cstheme="minorHAnsi"/>
          <w:i/>
          <w:iCs/>
        </w:rPr>
        <w:br/>
        <w:t>1=1</w:t>
      </w:r>
    </w:p>
    <w:p w14:paraId="28538F9A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2=2-9</w:t>
      </w:r>
    </w:p>
    <w:p w14:paraId="28B8DE50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3=10-49</w:t>
      </w:r>
    </w:p>
    <w:p w14:paraId="573574F5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4=50-99</w:t>
      </w:r>
    </w:p>
    <w:p w14:paraId="38D4C94D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5=100-199</w:t>
      </w:r>
    </w:p>
    <w:p w14:paraId="563B50D5" w14:textId="77777777" w:rsidR="00142367" w:rsidRPr="00AE007D" w:rsidRDefault="00142367" w:rsidP="00142367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6=200+</w:t>
      </w:r>
    </w:p>
    <w:p w14:paraId="31827195" w14:textId="734486C6" w:rsidR="00142367" w:rsidRPr="00142367" w:rsidRDefault="00142367">
      <w:pPr>
        <w:rPr>
          <w:rFonts w:cstheme="minorHAnsi"/>
          <w:b/>
          <w:bCs/>
          <w:i/>
          <w:iCs/>
        </w:rPr>
      </w:pPr>
      <w:r w:rsidRPr="00AE007D">
        <w:rPr>
          <w:rFonts w:cstheme="minorHAnsi"/>
          <w:i/>
          <w:iCs/>
        </w:rPr>
        <w:t>7=N/A</w:t>
      </w:r>
    </w:p>
    <w:p w14:paraId="03B1C922" w14:textId="567DBF85" w:rsidR="007D0359" w:rsidRPr="00AE007D" w:rsidRDefault="007D0359">
      <w:pPr>
        <w:rPr>
          <w:rFonts w:cstheme="minorHAnsi"/>
          <w:i/>
          <w:iCs/>
        </w:rPr>
      </w:pPr>
    </w:p>
    <w:p w14:paraId="31292490" w14:textId="2DF441D4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isco1:</w:t>
      </w:r>
      <w:r w:rsidRPr="00AE007D">
        <w:rPr>
          <w:rFonts w:cstheme="minorHAnsi"/>
        </w:rPr>
        <w:t xml:space="preserve"> Isco group 1 occupations (managers)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5FEDE3F6" w14:textId="444F3B18" w:rsidR="007D0359" w:rsidRPr="00AE007D" w:rsidRDefault="007D0359">
      <w:pPr>
        <w:rPr>
          <w:rFonts w:cstheme="minorHAnsi"/>
          <w:i/>
          <w:iCs/>
        </w:rPr>
      </w:pPr>
    </w:p>
    <w:p w14:paraId="06F71AAF" w14:textId="169F8008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isco2:</w:t>
      </w:r>
      <w:r w:rsidRPr="00AE007D">
        <w:rPr>
          <w:rFonts w:cstheme="minorHAnsi"/>
        </w:rPr>
        <w:t xml:space="preserve"> Isco group 2 occupations (professionals)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4CEB9DC7" w14:textId="77777777" w:rsidR="007D0359" w:rsidRPr="00AE007D" w:rsidRDefault="007D0359" w:rsidP="007D0359">
      <w:pPr>
        <w:rPr>
          <w:rFonts w:cstheme="minorHAnsi"/>
        </w:rPr>
      </w:pPr>
    </w:p>
    <w:p w14:paraId="50C76D83" w14:textId="45140462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isco3:</w:t>
      </w:r>
      <w:r w:rsidRPr="00AE007D">
        <w:rPr>
          <w:rFonts w:cstheme="minorHAnsi"/>
        </w:rPr>
        <w:t xml:space="preserve"> Isco group 3 occupations (technicians and associate professionals)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0E13D01F" w14:textId="77777777" w:rsidR="007D0359" w:rsidRPr="00AE007D" w:rsidRDefault="007D0359" w:rsidP="007D0359">
      <w:pPr>
        <w:rPr>
          <w:rFonts w:cstheme="minorHAnsi"/>
        </w:rPr>
      </w:pPr>
    </w:p>
    <w:p w14:paraId="0DC10E70" w14:textId="193232B1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isco4:</w:t>
      </w:r>
      <w:r w:rsidRPr="00AE007D">
        <w:rPr>
          <w:rFonts w:cstheme="minorHAnsi"/>
        </w:rPr>
        <w:t xml:space="preserve"> Isco group 4 occupations (clerical support workers)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6DFEAF50" w14:textId="77777777" w:rsidR="007D0359" w:rsidRPr="00AE007D" w:rsidRDefault="007D0359" w:rsidP="007D0359">
      <w:pPr>
        <w:rPr>
          <w:rFonts w:cstheme="minorHAnsi"/>
        </w:rPr>
      </w:pPr>
    </w:p>
    <w:p w14:paraId="42539BFB" w14:textId="67F3C9C6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isco5:</w:t>
      </w:r>
      <w:r w:rsidRPr="00AE007D">
        <w:rPr>
          <w:rFonts w:cstheme="minorHAnsi"/>
        </w:rPr>
        <w:t xml:space="preserve"> Isco group 5 occupations (service and sales workers)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0E90A0BA" w14:textId="77777777" w:rsidR="002465DC" w:rsidRPr="00AE007D" w:rsidRDefault="002465DC" w:rsidP="007D0359">
      <w:pPr>
        <w:rPr>
          <w:rFonts w:cstheme="minorHAnsi"/>
        </w:rPr>
      </w:pPr>
    </w:p>
    <w:p w14:paraId="1C93B5FE" w14:textId="708CA2A5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isco6:</w:t>
      </w:r>
      <w:r w:rsidRPr="00AE007D">
        <w:rPr>
          <w:rFonts w:cstheme="minorHAnsi"/>
        </w:rPr>
        <w:t xml:space="preserve"> Isco group 6 occupations (skilled agriculture, forestry and fishery workers)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6D2C7CBC" w14:textId="77777777" w:rsidR="007D0359" w:rsidRPr="00AE007D" w:rsidRDefault="007D0359" w:rsidP="007D0359">
      <w:pPr>
        <w:rPr>
          <w:rFonts w:cstheme="minorHAnsi"/>
        </w:rPr>
      </w:pPr>
    </w:p>
    <w:p w14:paraId="69B98186" w14:textId="5D72297F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lastRenderedPageBreak/>
        <w:t>isco7:</w:t>
      </w:r>
      <w:r w:rsidRPr="00AE007D">
        <w:rPr>
          <w:rFonts w:cstheme="minorHAnsi"/>
        </w:rPr>
        <w:t xml:space="preserve"> Isco group 7 occupations (craft and related trades workers)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20B54583" w14:textId="77777777" w:rsidR="007D0359" w:rsidRPr="00AE007D" w:rsidRDefault="007D0359" w:rsidP="007D0359">
      <w:pPr>
        <w:rPr>
          <w:rFonts w:cstheme="minorHAnsi"/>
        </w:rPr>
      </w:pPr>
    </w:p>
    <w:p w14:paraId="0CAAF0FC" w14:textId="3F720BA9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isco8:</w:t>
      </w:r>
      <w:r w:rsidRPr="00AE007D">
        <w:rPr>
          <w:rFonts w:cstheme="minorHAnsi"/>
        </w:rPr>
        <w:t xml:space="preserve"> Isco group 8 (plant and machine operators, and assemblers) occupations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47794AD1" w14:textId="77777777" w:rsidR="007D0359" w:rsidRPr="00AE007D" w:rsidRDefault="007D0359" w:rsidP="007D0359">
      <w:pPr>
        <w:rPr>
          <w:rFonts w:cstheme="minorHAnsi"/>
        </w:rPr>
      </w:pPr>
    </w:p>
    <w:p w14:paraId="14EBBE54" w14:textId="6EBA3DBB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isco9:</w:t>
      </w:r>
      <w:r w:rsidRPr="00AE007D">
        <w:rPr>
          <w:rFonts w:cstheme="minorHAnsi"/>
        </w:rPr>
        <w:t xml:space="preserve"> Isco group 9 occupations (elementary occupations) included in study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53FFC0A3" w14:textId="77777777" w:rsidR="007D0359" w:rsidRPr="00AE007D" w:rsidRDefault="007D0359" w:rsidP="007D0359">
      <w:pPr>
        <w:rPr>
          <w:rFonts w:cstheme="minorHAnsi"/>
        </w:rPr>
      </w:pPr>
    </w:p>
    <w:p w14:paraId="32F15AA2" w14:textId="1003A8C9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iscox:</w:t>
      </w:r>
      <w:r w:rsidRPr="00AE007D">
        <w:rPr>
          <w:rFonts w:cstheme="minorHAnsi"/>
        </w:rPr>
        <w:t xml:space="preserve"> Occupations in study unknown or undifferentiated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0=No</w:t>
      </w:r>
      <w:r w:rsidRPr="00AE007D">
        <w:rPr>
          <w:rFonts w:cstheme="minorHAnsi"/>
          <w:i/>
          <w:iCs/>
        </w:rPr>
        <w:br/>
        <w:t>1=Yes</w:t>
      </w:r>
    </w:p>
    <w:p w14:paraId="2E9AE2AF" w14:textId="66692560" w:rsidR="007D0359" w:rsidRPr="00AE007D" w:rsidRDefault="007D0359">
      <w:pPr>
        <w:rPr>
          <w:rFonts w:cstheme="minorHAnsi"/>
        </w:rPr>
      </w:pPr>
    </w:p>
    <w:p w14:paraId="1B6E2FAF" w14:textId="44B9DA61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AF:</w:t>
      </w:r>
      <w:r w:rsidRPr="00AE007D">
        <w:rPr>
          <w:rFonts w:cstheme="minorHAnsi"/>
        </w:rPr>
        <w:t xml:space="preserve"> Attractiveness is more beneficial for women than for men 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1031303F" w14:textId="23CD347D" w:rsidR="007D0359" w:rsidRPr="00AE007D" w:rsidRDefault="007D0359">
      <w:pPr>
        <w:rPr>
          <w:rFonts w:cstheme="minorHAnsi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AM:</w:t>
      </w:r>
      <w:r w:rsidRPr="00AE007D">
        <w:rPr>
          <w:rFonts w:cstheme="minorHAnsi"/>
        </w:rPr>
        <w:t xml:space="preserve"> Attractiveness is more beneficial for men than for women</w:t>
      </w:r>
    </w:p>
    <w:p w14:paraId="73E5438F" w14:textId="471A2073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AB:</w:t>
      </w:r>
      <w:r w:rsidRPr="00AE007D">
        <w:rPr>
          <w:rFonts w:cstheme="minorHAnsi"/>
        </w:rPr>
        <w:t xml:space="preserve"> Attractiveness is beneficial both for men and for women</w:t>
      </w:r>
    </w:p>
    <w:p w14:paraId="6ACBCDB5" w14:textId="752E172F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AN:</w:t>
      </w:r>
      <w:r w:rsidRPr="00AE007D">
        <w:rPr>
          <w:rFonts w:cstheme="minorHAnsi"/>
        </w:rPr>
        <w:t xml:space="preserve"> Attractiveness is neither beneficial for men nor women</w:t>
      </w:r>
    </w:p>
    <w:p w14:paraId="1ABC74C6" w14:textId="5E51284D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6A840B34" w14:textId="66AEC60B" w:rsidR="007D0359" w:rsidRPr="00AE007D" w:rsidRDefault="007D0359">
      <w:pPr>
        <w:rPr>
          <w:rFonts w:cstheme="minorHAnsi"/>
          <w:i/>
          <w:iCs/>
        </w:rPr>
      </w:pPr>
    </w:p>
    <w:p w14:paraId="66478029" w14:textId="77777777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A-F:</w:t>
      </w:r>
      <w:r w:rsidRPr="00AE007D">
        <w:rPr>
          <w:rFonts w:cstheme="minorHAnsi"/>
        </w:rPr>
        <w:t xml:space="preserve"> Attractiveness is more detrimental for women than for men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7E0DDDF0" w14:textId="77777777" w:rsidR="007D0359" w:rsidRPr="00AE007D" w:rsidRDefault="007D0359">
      <w:pPr>
        <w:rPr>
          <w:rFonts w:cstheme="minorHAnsi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A-M:</w:t>
      </w:r>
      <w:r w:rsidRPr="00AE007D">
        <w:rPr>
          <w:rFonts w:cstheme="minorHAnsi"/>
        </w:rPr>
        <w:t xml:space="preserve"> Attractiveness is more detrimental for men than for women</w:t>
      </w:r>
    </w:p>
    <w:p w14:paraId="59F0935F" w14:textId="5BE512C4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A-B:</w:t>
      </w:r>
      <w:r w:rsidRPr="00AE007D">
        <w:rPr>
          <w:rFonts w:cstheme="minorHAnsi"/>
        </w:rPr>
        <w:t xml:space="preserve"> Attractiveness is detrimental both for men and women</w:t>
      </w:r>
    </w:p>
    <w:p w14:paraId="1C4A25EA" w14:textId="58954E55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72EAFB8D" w14:textId="77777777" w:rsidR="007D0359" w:rsidRPr="00AE007D" w:rsidRDefault="007D0359">
      <w:pPr>
        <w:rPr>
          <w:rFonts w:cstheme="minorHAnsi"/>
        </w:rPr>
      </w:pPr>
    </w:p>
    <w:p w14:paraId="25CE1188" w14:textId="3BC146E9" w:rsidR="007D0359" w:rsidRPr="00AE007D" w:rsidRDefault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A-N:</w:t>
      </w:r>
      <w:r w:rsidRPr="00AE007D">
        <w:rPr>
          <w:rFonts w:cstheme="minorHAnsi"/>
        </w:rPr>
        <w:t xml:space="preserve"> Attractiveness is neither detrimental for men nor women</w:t>
      </w:r>
    </w:p>
    <w:p w14:paraId="00CA27B3" w14:textId="4AC42BFB" w:rsidR="007D0359" w:rsidRPr="00AE007D" w:rsidRDefault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62D80649" w14:textId="14761103" w:rsidR="007D0359" w:rsidRPr="00AE007D" w:rsidRDefault="007D0359">
      <w:pPr>
        <w:rPr>
          <w:rFonts w:cstheme="minorHAnsi"/>
          <w:i/>
          <w:iCs/>
        </w:rPr>
      </w:pPr>
    </w:p>
    <w:p w14:paraId="02381B68" w14:textId="35936A82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PF:</w:t>
      </w:r>
      <w:r w:rsidRPr="00AE007D">
        <w:rPr>
          <w:rFonts w:cstheme="minorHAnsi"/>
        </w:rPr>
        <w:t xml:space="preserve"> Plainness is more beneficial for women than for men 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3D800899" w14:textId="09945AEC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PM:</w:t>
      </w:r>
      <w:r w:rsidRPr="00AE007D">
        <w:rPr>
          <w:rFonts w:cstheme="minorHAnsi"/>
        </w:rPr>
        <w:t xml:space="preserve"> Plainness is more beneficial for men than for women</w:t>
      </w:r>
    </w:p>
    <w:p w14:paraId="73D6A8AD" w14:textId="6D64D2D2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PB:</w:t>
      </w:r>
      <w:r w:rsidRPr="00AE007D">
        <w:rPr>
          <w:rFonts w:cstheme="minorHAnsi"/>
        </w:rPr>
        <w:t xml:space="preserve"> Plainness is beneficial both for men and for women</w:t>
      </w:r>
    </w:p>
    <w:p w14:paraId="0D11F68D" w14:textId="5560550A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PN:</w:t>
      </w:r>
      <w:r w:rsidRPr="00AE007D">
        <w:rPr>
          <w:rFonts w:cstheme="minorHAnsi"/>
        </w:rPr>
        <w:t xml:space="preserve"> Plainness is neither beneficial for men nor women</w:t>
      </w:r>
    </w:p>
    <w:p w14:paraId="052C42E3" w14:textId="77777777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0E0EB2C5" w14:textId="77777777" w:rsidR="007D0359" w:rsidRPr="00AE007D" w:rsidRDefault="007D0359" w:rsidP="007D0359">
      <w:pPr>
        <w:rPr>
          <w:rFonts w:cstheme="minorHAnsi"/>
          <w:i/>
          <w:iCs/>
        </w:rPr>
      </w:pPr>
    </w:p>
    <w:p w14:paraId="64ECDACC" w14:textId="229190FF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b/>
          <w:bCs/>
        </w:rPr>
        <w:t>P-F:</w:t>
      </w:r>
      <w:r w:rsidRPr="00AE007D">
        <w:rPr>
          <w:rFonts w:cstheme="minorHAnsi"/>
        </w:rPr>
        <w:t xml:space="preserve"> Plainness is more detrimental for women than for men</w:t>
      </w:r>
      <w:r w:rsidRPr="00AE007D">
        <w:rPr>
          <w:rFonts w:cstheme="minorHAnsi"/>
        </w:rPr>
        <w:br/>
      </w: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6D92BCE4" w14:textId="5D782EC1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P-M:</w:t>
      </w:r>
      <w:r w:rsidRPr="00AE007D">
        <w:rPr>
          <w:rFonts w:cstheme="minorHAnsi"/>
        </w:rPr>
        <w:t xml:space="preserve"> Plainness is more detrimental for men than for women</w:t>
      </w:r>
    </w:p>
    <w:p w14:paraId="31656F8A" w14:textId="15D3B742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  <w:r w:rsidRPr="00AE007D">
        <w:rPr>
          <w:rFonts w:cstheme="minorHAnsi"/>
        </w:rPr>
        <w:br/>
      </w:r>
      <w:r w:rsidRPr="00AE007D">
        <w:rPr>
          <w:rFonts w:cstheme="minorHAnsi"/>
        </w:rPr>
        <w:br/>
      </w:r>
      <w:r w:rsidRPr="00AE007D">
        <w:rPr>
          <w:rFonts w:cstheme="minorHAnsi"/>
          <w:b/>
          <w:bCs/>
        </w:rPr>
        <w:t>P-B:</w:t>
      </w:r>
      <w:r w:rsidRPr="00AE007D">
        <w:rPr>
          <w:rFonts w:cstheme="minorHAnsi"/>
        </w:rPr>
        <w:t xml:space="preserve"> Plainness is detrimental both for men and women</w:t>
      </w:r>
    </w:p>
    <w:p w14:paraId="1B74CC97" w14:textId="77777777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6AD96CF5" w14:textId="77777777" w:rsidR="007D0359" w:rsidRPr="00AE007D" w:rsidRDefault="007D0359" w:rsidP="007D0359">
      <w:pPr>
        <w:rPr>
          <w:rFonts w:cstheme="minorHAnsi"/>
        </w:rPr>
      </w:pPr>
    </w:p>
    <w:p w14:paraId="3235E45F" w14:textId="39F8C820" w:rsidR="007D0359" w:rsidRPr="00AE007D" w:rsidRDefault="007D0359" w:rsidP="007D0359">
      <w:pPr>
        <w:rPr>
          <w:rFonts w:cstheme="minorHAnsi"/>
        </w:rPr>
      </w:pPr>
      <w:r w:rsidRPr="00AE007D">
        <w:rPr>
          <w:rFonts w:cstheme="minorHAnsi"/>
          <w:b/>
          <w:bCs/>
        </w:rPr>
        <w:t>P-N:</w:t>
      </w:r>
      <w:r w:rsidRPr="00AE007D">
        <w:rPr>
          <w:rFonts w:cstheme="minorHAnsi"/>
        </w:rPr>
        <w:t xml:space="preserve"> Plainness is neither detrimental for men nor women</w:t>
      </w:r>
    </w:p>
    <w:p w14:paraId="5886E39B" w14:textId="77777777" w:rsidR="007D0359" w:rsidRPr="00AE007D" w:rsidRDefault="007D0359" w:rsidP="007D0359">
      <w:pPr>
        <w:rPr>
          <w:rFonts w:cstheme="minorHAnsi"/>
          <w:i/>
          <w:iCs/>
        </w:rPr>
      </w:pPr>
      <w:r w:rsidRPr="00AE007D">
        <w:rPr>
          <w:rFonts w:cstheme="minorHAnsi"/>
          <w:i/>
          <w:iCs/>
        </w:rPr>
        <w:t>1=Applies</w:t>
      </w:r>
      <w:r w:rsidRPr="00AE007D">
        <w:rPr>
          <w:rFonts w:cstheme="minorHAnsi"/>
          <w:i/>
          <w:iCs/>
        </w:rPr>
        <w:br/>
        <w:t>0=Does not apply or is not explicated in the study</w:t>
      </w:r>
    </w:p>
    <w:p w14:paraId="1077688C" w14:textId="1822453A" w:rsidR="007D0359" w:rsidRPr="00AE007D" w:rsidRDefault="007D0359">
      <w:pPr>
        <w:rPr>
          <w:rFonts w:cstheme="minorHAnsi"/>
        </w:rPr>
      </w:pPr>
    </w:p>
    <w:p w14:paraId="1C8CE378" w14:textId="223FD608" w:rsidR="002465DC" w:rsidRPr="00AE007D" w:rsidRDefault="002465DC">
      <w:pPr>
        <w:rPr>
          <w:rFonts w:cstheme="minorHAnsi"/>
          <w:b/>
          <w:bCs/>
          <w:i/>
          <w:iCs/>
        </w:rPr>
      </w:pPr>
    </w:p>
    <w:sectPr w:rsidR="002465DC" w:rsidRPr="00AE00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ida Kukkonen">
    <w15:presenceInfo w15:providerId="AD" w15:userId="S::iltkuk@utu.fi::bae0f845-de65-4773-be43-033824b9d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9"/>
    <w:rsid w:val="00117475"/>
    <w:rsid w:val="00142367"/>
    <w:rsid w:val="002465DC"/>
    <w:rsid w:val="00386D64"/>
    <w:rsid w:val="00550595"/>
    <w:rsid w:val="007D0359"/>
    <w:rsid w:val="00911963"/>
    <w:rsid w:val="0097242C"/>
    <w:rsid w:val="00AE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80283"/>
  <w15:chartTrackingRefBased/>
  <w15:docId w15:val="{52D5F862-2DC2-174C-9AB7-A48711E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1196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1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900</Words>
  <Characters>5645</Characters>
  <Application>Microsoft Office Word</Application>
  <DocSecurity>0</DocSecurity>
  <Lines>144</Lines>
  <Paragraphs>58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Kukkonen</dc:creator>
  <cp:keywords/>
  <dc:description/>
  <cp:lastModifiedBy>Iida Kukkonen</cp:lastModifiedBy>
  <cp:revision>5</cp:revision>
  <dcterms:created xsi:type="dcterms:W3CDTF">2023-04-12T06:40:00Z</dcterms:created>
  <dcterms:modified xsi:type="dcterms:W3CDTF">2023-04-14T09:14:00Z</dcterms:modified>
</cp:coreProperties>
</file>